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39" w:rsidRDefault="00981E39" w:rsidP="00981E39">
      <w:pPr>
        <w:pStyle w:val="Nagwek1"/>
        <w:jc w:val="center"/>
        <w:rPr>
          <w:lang w:val="pl-PL"/>
        </w:rPr>
      </w:pPr>
      <w:r>
        <w:rPr>
          <w:lang w:val="pl-PL"/>
        </w:rPr>
        <w:t xml:space="preserve">WSTĘPNY PLAN PROJEKTU </w:t>
      </w:r>
    </w:p>
    <w:p w:rsidR="00DC6E3C" w:rsidRPr="00A6432D" w:rsidRDefault="00A6432D" w:rsidP="002926BA">
      <w:pPr>
        <w:pStyle w:val="Nagwek1"/>
        <w:rPr>
          <w:lang w:val="pl-PL"/>
        </w:rPr>
      </w:pPr>
      <w:r w:rsidRPr="00A6432D">
        <w:rPr>
          <w:lang w:val="pl-PL"/>
        </w:rPr>
        <w:t>Charakterystyka projektu</w:t>
      </w:r>
    </w:p>
    <w:p w:rsidR="002926BA" w:rsidRDefault="00A6432D" w:rsidP="002926BA">
      <w:pPr>
        <w:pStyle w:val="Nagwek2"/>
        <w:rPr>
          <w:lang w:val="pl-PL"/>
        </w:rPr>
      </w:pPr>
      <w:r>
        <w:rPr>
          <w:lang w:val="pl-PL"/>
        </w:rPr>
        <w:t>Opis projektu i produktu</w:t>
      </w:r>
    </w:p>
    <w:p w:rsidR="00463828" w:rsidRDefault="00F70624" w:rsidP="00C71A1F">
      <w:pPr>
        <w:spacing w:line="276" w:lineRule="auto"/>
        <w:rPr>
          <w:lang w:val="pl-PL"/>
        </w:rPr>
      </w:pPr>
      <w:r>
        <w:rPr>
          <w:lang w:val="pl-PL"/>
        </w:rPr>
        <w:t>Celem projektu jest utworzenie a</w:t>
      </w:r>
      <w:r w:rsidR="00463828" w:rsidRPr="00463828">
        <w:rPr>
          <w:lang w:val="pl-PL"/>
        </w:rPr>
        <w:t>plikacj</w:t>
      </w:r>
      <w:r>
        <w:rPr>
          <w:lang w:val="pl-PL"/>
        </w:rPr>
        <w:t>i</w:t>
      </w:r>
      <w:r w:rsidR="00463828" w:rsidRPr="00463828">
        <w:rPr>
          <w:lang w:val="pl-PL"/>
        </w:rPr>
        <w:t xml:space="preserve"> ułatwiając</w:t>
      </w:r>
      <w:r>
        <w:rPr>
          <w:lang w:val="pl-PL"/>
        </w:rPr>
        <w:t>ej</w:t>
      </w:r>
      <w:r w:rsidR="00463828" w:rsidRPr="00463828">
        <w:rPr>
          <w:lang w:val="pl-PL"/>
        </w:rPr>
        <w:t xml:space="preserve"> przeprowadzanie badań interakcji człowieka z komputerem w środowisku laboratoryjnym. Badania tego typu </w:t>
      </w:r>
      <w:r>
        <w:rPr>
          <w:lang w:val="pl-PL"/>
        </w:rPr>
        <w:t>realizowane</w:t>
      </w:r>
      <w:r w:rsidR="00463828" w:rsidRPr="00463828">
        <w:rPr>
          <w:lang w:val="pl-PL"/>
        </w:rPr>
        <w:t xml:space="preserve"> są według zdefiniowanego scenariusza. </w:t>
      </w:r>
      <w:r>
        <w:rPr>
          <w:lang w:val="pl-PL"/>
        </w:rPr>
        <w:t>Otrzymany produkt powinien</w:t>
      </w:r>
      <w:r w:rsidR="00463828" w:rsidRPr="00463828">
        <w:rPr>
          <w:lang w:val="pl-PL"/>
        </w:rPr>
        <w:t xml:space="preserve"> wykonywać odpowiednie akcje na podstawie wprowadzonego prze</w:t>
      </w:r>
      <w:r w:rsidR="006676F0">
        <w:rPr>
          <w:lang w:val="pl-PL"/>
        </w:rPr>
        <w:t>z użytkownika scenariusza, np. uruchomienie w odpowiedniej kolejności zewnętrznych aplikacji niezbędnych do wykonania pełnego badania.</w:t>
      </w:r>
    </w:p>
    <w:p w:rsidR="002F05F4" w:rsidRDefault="006676F0" w:rsidP="00C71A1F">
      <w:pPr>
        <w:spacing w:line="276" w:lineRule="auto"/>
        <w:rPr>
          <w:lang w:val="pl-PL"/>
        </w:rPr>
      </w:pPr>
      <w:r>
        <w:rPr>
          <w:lang w:val="pl-PL"/>
        </w:rPr>
        <w:tab/>
        <w:t>Produkt tworzony jest na potrzebę konkretnego klienta - doktora Michała Wróbla. Źródłem wymagań w projekcie jest zarówno dr Wróbel, jak i dr Agnieszka Landowska.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Charakterystyka użytkowników</w:t>
      </w:r>
    </w:p>
    <w:p w:rsidR="002F05F4" w:rsidRPr="002F05F4" w:rsidRDefault="00BE66AA" w:rsidP="00C71A1F">
      <w:pPr>
        <w:spacing w:line="276" w:lineRule="auto"/>
        <w:rPr>
          <w:lang w:val="pl-PL"/>
        </w:rPr>
      </w:pPr>
      <w:r>
        <w:rPr>
          <w:lang w:val="pl-PL"/>
        </w:rPr>
        <w:t xml:space="preserve">Produkt przeznaczony jest bezpośrednio dla doktora Wróbla, na potrzeby badań w grupie EmoRG zajmującej się tematem </w:t>
      </w:r>
      <w:r w:rsidR="00B145DD">
        <w:rPr>
          <w:lang w:val="pl-PL"/>
        </w:rPr>
        <w:t>informatyki</w:t>
      </w:r>
      <w:r w:rsidR="00702DEA">
        <w:rPr>
          <w:lang w:val="pl-PL"/>
        </w:rPr>
        <w:t xml:space="preserve"> </w:t>
      </w:r>
      <w:r w:rsidR="002605A4">
        <w:rPr>
          <w:lang w:val="pl-PL"/>
        </w:rPr>
        <w:t>a</w:t>
      </w:r>
      <w:r w:rsidR="00702DEA">
        <w:rPr>
          <w:lang w:val="pl-PL"/>
        </w:rPr>
        <w:t>fektywnej.</w:t>
      </w:r>
      <w:r w:rsidR="004011F2">
        <w:rPr>
          <w:lang w:val="pl-PL"/>
        </w:rPr>
        <w:t xml:space="preserve"> Zakłada się, że potencjalni użytkownicy aplikacji pracują na co dzień w branży IT i są zaznajomieni z technologią i rozwiązaniami tej dziedziny.</w:t>
      </w:r>
      <w:r w:rsidR="000423DA">
        <w:rPr>
          <w:lang w:val="pl-PL"/>
        </w:rPr>
        <w:t xml:space="preserve"> Użycie języka charakterystycznego dla sektora informatyki również nie powinno być problematyczne i w jakikolwiek sposób ograniczać użytkowanie produktu.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Zakres produktu</w:t>
      </w:r>
    </w:p>
    <w:p w:rsidR="002F05F4" w:rsidRDefault="002F05F4" w:rsidP="002F05F4">
      <w:pPr>
        <w:rPr>
          <w:lang w:val="pl-PL"/>
        </w:rPr>
      </w:pPr>
      <w:r>
        <w:rPr>
          <w:lang w:val="pl-PL"/>
        </w:rPr>
        <w:t>Rozumiany jako zakres funkcjonalności oferowanej przez produkt - może to więc być spis funkcji czy też jakaś wstęp</w:t>
      </w:r>
      <w:bookmarkStart w:id="0" w:name="_GoBack"/>
      <w:bookmarkEnd w:id="0"/>
      <w:r>
        <w:rPr>
          <w:lang w:val="pl-PL"/>
        </w:rPr>
        <w:t xml:space="preserve">na wersja Product Backlog. </w:t>
      </w:r>
    </w:p>
    <w:p w:rsidR="002F05F4" w:rsidRDefault="002F05F4" w:rsidP="002F05F4">
      <w:pPr>
        <w:rPr>
          <w:lang w:val="pl-PL"/>
        </w:rPr>
      </w:pPr>
      <w:r>
        <w:rPr>
          <w:lang w:val="pl-PL"/>
        </w:rPr>
        <w:t>Jeżeli produkt ma mieć bardziej skomplikowaną architekturę i różne części (np. desktopowa, webowa, mobilna) oferujące zróżnicowane zakresy funkcjonalności, to należy wyszczególnić odrębnie zakresy tych części.</w:t>
      </w:r>
    </w:p>
    <w:p w:rsidR="0033326C" w:rsidRDefault="002F05F4" w:rsidP="002F05F4">
      <w:pPr>
        <w:rPr>
          <w:lang w:val="pl-PL"/>
        </w:rPr>
      </w:pPr>
      <w:r>
        <w:rPr>
          <w:lang w:val="pl-PL"/>
        </w:rPr>
        <w:t>Uwaga - wskazane jest przygotowanie różnych wariantów zakresu produktu np. minimalny, realny, optymalny. Należy przy tym brać pod uwagę różne czynniki: priorytety, zależności przyczynowo-skutkowe (nie zrobię statystyk sprzedaży jak nie zrobię wcześniej obsługi pojedynczej sprzedaży), kompletność funkcjonalną itd.</w:t>
      </w:r>
    </w:p>
    <w:p w:rsidR="00981E39" w:rsidRDefault="00981E39" w:rsidP="002F05F4">
      <w:pPr>
        <w:rPr>
          <w:lang w:val="pl-PL"/>
        </w:rPr>
      </w:pPr>
    </w:p>
    <w:p w:rsidR="002F05F4" w:rsidRPr="002F05F4" w:rsidRDefault="002F05F4" w:rsidP="002F05F4">
      <w:pPr>
        <w:pStyle w:val="Nagwek1"/>
        <w:rPr>
          <w:lang w:val="pl-PL"/>
        </w:rPr>
      </w:pPr>
      <w:r>
        <w:rPr>
          <w:lang w:val="pl-PL"/>
        </w:rPr>
        <w:t>Metodyka i narzędzia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Metodyka wytwarzania</w:t>
      </w:r>
    </w:p>
    <w:p w:rsidR="00A244BF" w:rsidRDefault="00A244BF" w:rsidP="00C71A1F">
      <w:pPr>
        <w:spacing w:line="276" w:lineRule="auto"/>
        <w:rPr>
          <w:lang w:val="pl-PL"/>
        </w:rPr>
      </w:pPr>
      <w:r w:rsidRPr="00A244BF">
        <w:rPr>
          <w:lang w:val="pl-PL"/>
        </w:rPr>
        <w:t>Wybrano lekką metodykę zarządzania projektem opartą na Scrum, z którego zastosowano pojęcia: sprint, przyrost, backlog (pol. rejestr) produktu, backlog sprintu, scenariusz.</w:t>
      </w:r>
      <w:r>
        <w:rPr>
          <w:lang w:val="pl-PL"/>
        </w:rPr>
        <w:t xml:space="preserve"> Wprowadzone zostały zmienne długości sprintów</w:t>
      </w:r>
      <w:r w:rsidR="00D0665D">
        <w:rPr>
          <w:lang w:val="pl-PL"/>
        </w:rPr>
        <w:t>, za backlog produktu będzie odpowiedzialny kierownik zespołu, tj. Natalia Niewdzięczna.</w:t>
      </w:r>
    </w:p>
    <w:p w:rsidR="0015714E" w:rsidRPr="00A244BF" w:rsidRDefault="0015714E" w:rsidP="00C71A1F">
      <w:pPr>
        <w:spacing w:line="276" w:lineRule="auto"/>
        <w:rPr>
          <w:lang w:val="pl-PL"/>
        </w:rPr>
      </w:pPr>
      <w:r>
        <w:rPr>
          <w:lang w:val="pl-PL"/>
        </w:rPr>
        <w:lastRenderedPageBreak/>
        <w:t>Na pierwszy sprint założono powstanie wizji systemu</w:t>
      </w:r>
      <w:r w:rsidR="003F5B8F">
        <w:rPr>
          <w:lang w:val="pl-PL"/>
        </w:rPr>
        <w:t xml:space="preserve"> oraz utworzenie prototypu interfejsu użytkownika.</w:t>
      </w:r>
      <w:r w:rsidR="00AC6857">
        <w:rPr>
          <w:lang w:val="pl-PL"/>
        </w:rPr>
        <w:t xml:space="preserve"> Planowane jest również zgłębienie samego tematu i technik potrzebnych do jego realizacji</w:t>
      </w:r>
      <w:r w:rsidR="004A7135">
        <w:rPr>
          <w:lang w:val="pl-PL"/>
        </w:rPr>
        <w:t>. Optymistyczna wersja zakłada utworzenie podstawowych funkcjonalności.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Wykorzystanie narzędzi</w:t>
      </w:r>
    </w:p>
    <w:p w:rsidR="00F66D55" w:rsidRPr="00F66D55" w:rsidRDefault="00F66D55" w:rsidP="00B5020E">
      <w:pPr>
        <w:spacing w:line="276" w:lineRule="auto"/>
        <w:rPr>
          <w:lang w:val="pl-PL"/>
        </w:rPr>
      </w:pPr>
      <w:r w:rsidRPr="00F66D55">
        <w:rPr>
          <w:lang w:val="pl-PL"/>
        </w:rPr>
        <w:t xml:space="preserve">Wśród narzędzi wspomagających komunikację znalazły się poczta e-mail oraz komunikator Messenger dostępny na portalu Facebook. Do współdzielenia dokumentów oraz kodu </w:t>
      </w:r>
      <w:r>
        <w:rPr>
          <w:lang w:val="pl-PL"/>
        </w:rPr>
        <w:t xml:space="preserve">używane będą: serwis </w:t>
      </w:r>
      <w:r w:rsidRPr="00F66D55">
        <w:rPr>
          <w:lang w:val="pl-PL"/>
        </w:rPr>
        <w:t>GitHub jako przechowalni</w:t>
      </w:r>
      <w:r w:rsidR="00677DFC">
        <w:rPr>
          <w:lang w:val="pl-PL"/>
        </w:rPr>
        <w:t>a plików, klient</w:t>
      </w:r>
      <w:r w:rsidRPr="00F66D55">
        <w:rPr>
          <w:lang w:val="pl-PL"/>
        </w:rPr>
        <w:t xml:space="preserve"> Git do zarządzania plikami repozytorium a także usług</w:t>
      </w:r>
      <w:r w:rsidR="00677DFC">
        <w:rPr>
          <w:lang w:val="pl-PL"/>
        </w:rPr>
        <w:t>a</w:t>
      </w:r>
      <w:r w:rsidRPr="00F66D55">
        <w:rPr>
          <w:lang w:val="pl-PL"/>
        </w:rPr>
        <w:t xml:space="preserve"> Google Docs. Dokumentacj</w:t>
      </w:r>
      <w:r w:rsidR="006D38A4">
        <w:rPr>
          <w:lang w:val="pl-PL"/>
        </w:rPr>
        <w:t>a</w:t>
      </w:r>
      <w:r w:rsidRPr="00F66D55">
        <w:rPr>
          <w:lang w:val="pl-PL"/>
        </w:rPr>
        <w:t xml:space="preserve"> natomiast </w:t>
      </w:r>
      <w:r w:rsidR="006D38A4">
        <w:rPr>
          <w:lang w:val="pl-PL"/>
        </w:rPr>
        <w:t>tworzona będzie</w:t>
      </w:r>
      <w:r w:rsidRPr="00F66D55">
        <w:rPr>
          <w:lang w:val="pl-PL"/>
        </w:rPr>
        <w:t xml:space="preserve"> przy pomocy programu MS Word. Organizacja projektu </w:t>
      </w:r>
      <w:r w:rsidR="006D38A4">
        <w:rPr>
          <w:lang w:val="pl-PL"/>
        </w:rPr>
        <w:t>zostanie</w:t>
      </w:r>
      <w:r w:rsidRPr="00F66D55">
        <w:rPr>
          <w:lang w:val="pl-PL"/>
        </w:rPr>
        <w:t xml:space="preserve"> wspomożona narzędziem Acunote, w którym tworzono backlog produktu oraz backlogi kolejnych sprintów. </w:t>
      </w:r>
      <w:r w:rsidR="006D38A4">
        <w:rPr>
          <w:lang w:val="pl-PL"/>
        </w:rPr>
        <w:t>Zakłada się również użycie</w:t>
      </w:r>
      <w:r w:rsidRPr="00F66D55">
        <w:rPr>
          <w:lang w:val="pl-PL"/>
        </w:rPr>
        <w:t xml:space="preserve"> programu paint.n</w:t>
      </w:r>
      <w:r w:rsidR="006D38A4">
        <w:rPr>
          <w:lang w:val="pl-PL"/>
        </w:rPr>
        <w:t>et do obróbki obrazów używanych przez tworzony produkt.</w:t>
      </w:r>
    </w:p>
    <w:p w:rsidR="00B5020E" w:rsidRDefault="002F05F4" w:rsidP="00B5020E">
      <w:pPr>
        <w:pStyle w:val="Nagwek2"/>
        <w:rPr>
          <w:lang w:val="pl-PL"/>
        </w:rPr>
      </w:pPr>
      <w:r>
        <w:rPr>
          <w:lang w:val="pl-PL"/>
        </w:rPr>
        <w:t>Współdzielenie kodu i dokumentacji</w:t>
      </w:r>
    </w:p>
    <w:p w:rsidR="0035523F" w:rsidRDefault="0035523F" w:rsidP="00B5020E">
      <w:pPr>
        <w:spacing w:line="276" w:lineRule="auto"/>
        <w:rPr>
          <w:lang w:val="pl-PL"/>
        </w:rPr>
      </w:pPr>
      <w:r w:rsidRPr="0035523F">
        <w:rPr>
          <w:lang w:val="pl-PL"/>
        </w:rPr>
        <w:t>Na potrzeby współdzielenia dokumentów oraz kodu utworzono repozytorium w serwisie GitHub. Dla większej przejrzystości w repozytorium wydzielono foldery – na dokumentację</w:t>
      </w:r>
      <w:r w:rsidR="0060110C">
        <w:rPr>
          <w:lang w:val="pl-PL"/>
        </w:rPr>
        <w:t xml:space="preserve"> oraz kod źródłowy</w:t>
      </w:r>
      <w:r w:rsidR="00C6764D">
        <w:rPr>
          <w:lang w:val="pl-PL"/>
        </w:rPr>
        <w:t>.</w:t>
      </w:r>
    </w:p>
    <w:p w:rsidR="009D70B1" w:rsidRPr="009D70B1" w:rsidRDefault="009D70B1" w:rsidP="00B5020E">
      <w:pPr>
        <w:spacing w:line="276" w:lineRule="auto"/>
        <w:rPr>
          <w:lang w:val="pl-PL"/>
        </w:rPr>
      </w:pPr>
      <w:r>
        <w:rPr>
          <w:lang w:val="pl-PL"/>
        </w:rPr>
        <w:t xml:space="preserve">Adres repozytorium: </w:t>
      </w:r>
      <w:r w:rsidRPr="009D70B1">
        <w:rPr>
          <w:lang w:val="pl-PL"/>
        </w:rPr>
        <w:t>https://github.com/luvrpg/projekt_grupowy</w:t>
      </w:r>
    </w:p>
    <w:p w:rsidR="002F05F4" w:rsidRDefault="002F05F4" w:rsidP="002F05F4">
      <w:pPr>
        <w:pStyle w:val="Nagwek2"/>
        <w:rPr>
          <w:lang w:val="pl-PL"/>
        </w:rPr>
      </w:pPr>
      <w:r>
        <w:rPr>
          <w:lang w:val="pl-PL"/>
        </w:rPr>
        <w:t>Dokumentacja</w:t>
      </w:r>
    </w:p>
    <w:p w:rsidR="002F05F4" w:rsidRDefault="00D92FCA" w:rsidP="00B5020E">
      <w:pPr>
        <w:spacing w:line="276" w:lineRule="auto"/>
        <w:rPr>
          <w:lang w:val="pl-PL"/>
        </w:rPr>
      </w:pPr>
      <w:r>
        <w:rPr>
          <w:lang w:val="pl-PL"/>
        </w:rPr>
        <w:t>Dokumentacja obejmować będzie artefakty takie jak wizja systemu, backlog produktu i backlogi sprintów, opis spotkań z klientem.</w:t>
      </w:r>
    </w:p>
    <w:p w:rsidR="00A6432D" w:rsidRPr="00A6432D" w:rsidRDefault="00A6432D" w:rsidP="00A6432D">
      <w:pPr>
        <w:pStyle w:val="Nagwek1"/>
        <w:rPr>
          <w:lang w:val="pl-PL"/>
        </w:rPr>
      </w:pPr>
      <w:bookmarkStart w:id="1" w:name="_Toc327347025"/>
      <w:r>
        <w:rPr>
          <w:lang w:val="pl-PL"/>
        </w:rPr>
        <w:t>Zespół i komunikacja</w:t>
      </w:r>
    </w:p>
    <w:p w:rsidR="00A6432D" w:rsidRDefault="00A6432D" w:rsidP="00A6432D">
      <w:pPr>
        <w:pStyle w:val="Nagwek2"/>
        <w:rPr>
          <w:lang w:val="pl-PL"/>
        </w:rPr>
      </w:pPr>
      <w:r>
        <w:rPr>
          <w:lang w:val="pl-PL"/>
        </w:rPr>
        <w:t>Odpowiedzialność w zespole</w:t>
      </w:r>
    </w:p>
    <w:p w:rsidR="00A84CD6" w:rsidRDefault="00A84CD6" w:rsidP="00A84CD6">
      <w:pPr>
        <w:rPr>
          <w:lang w:val="pl-PL"/>
        </w:rPr>
      </w:pPr>
      <w:r>
        <w:rPr>
          <w:lang w:val="pl-PL"/>
        </w:rPr>
        <w:t>Zespół projektowy składa się z trzech osób o następujących rolach i obszarach odpowiedzialności:</w:t>
      </w:r>
    </w:p>
    <w:p w:rsidR="00A84CD6" w:rsidRDefault="00A84CD6" w:rsidP="00A84CD6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Natalia Niewdzięczna – kierownik zespołu, odpowiedzialna za przestrzeganie harmonogramu, właścicielka backlogu produktu, deweloper aplikacji,</w:t>
      </w:r>
    </w:p>
    <w:p w:rsidR="00A84CD6" w:rsidRDefault="00A84CD6" w:rsidP="00A84CD6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Wadim Sokołowski – członek zespołu, deweloper aplikacji</w:t>
      </w:r>
      <w:r w:rsidR="00AF28FD">
        <w:rPr>
          <w:lang w:val="pl-PL"/>
        </w:rPr>
        <w:t>, odpowiedzialny za przeprowadzenie testów funkcjonalnych</w:t>
      </w:r>
      <w:r>
        <w:rPr>
          <w:lang w:val="pl-PL"/>
        </w:rPr>
        <w:t>,</w:t>
      </w:r>
    </w:p>
    <w:p w:rsidR="00A84CD6" w:rsidRDefault="00A84CD6" w:rsidP="00A84CD6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>Przemysław Studziński – członek zespołu, deweloper aplikacji</w:t>
      </w:r>
      <w:r w:rsidR="00AF28FD">
        <w:rPr>
          <w:lang w:val="pl-PL"/>
        </w:rPr>
        <w:t>, odpowiedzialny za prototypowanie interfejsu użytkownika</w:t>
      </w:r>
      <w:r>
        <w:rPr>
          <w:lang w:val="pl-PL"/>
        </w:rPr>
        <w:t>.</w:t>
      </w:r>
    </w:p>
    <w:p w:rsidR="00A6432D" w:rsidRDefault="00A6432D" w:rsidP="00A6432D">
      <w:pPr>
        <w:pStyle w:val="Nagwek2"/>
        <w:rPr>
          <w:lang w:val="pl-PL"/>
        </w:rPr>
      </w:pPr>
      <w:r>
        <w:rPr>
          <w:lang w:val="pl-PL"/>
        </w:rPr>
        <w:t>Komunikacja w zespole</w:t>
      </w:r>
    </w:p>
    <w:p w:rsidR="005B4F48" w:rsidRDefault="005B4F48" w:rsidP="00B5020E">
      <w:pPr>
        <w:pStyle w:val="Default"/>
        <w:spacing w:line="276" w:lineRule="auto"/>
        <w:ind w:firstLine="567"/>
        <w:rPr>
          <w:rFonts w:ascii="Times New Roman" w:hAnsi="Times New Roman" w:cs="Times New Roman"/>
          <w:color w:val="auto"/>
        </w:rPr>
      </w:pPr>
      <w:r w:rsidRPr="005B4F48">
        <w:rPr>
          <w:rFonts w:ascii="Times New Roman" w:hAnsi="Times New Roman" w:cs="Times New Roman"/>
          <w:color w:val="auto"/>
        </w:rPr>
        <w:t>Ze wz</w:t>
      </w:r>
      <w:r>
        <w:rPr>
          <w:rFonts w:ascii="Times New Roman" w:hAnsi="Times New Roman" w:cs="Times New Roman"/>
          <w:color w:val="auto"/>
        </w:rPr>
        <w:t>ględu na to, że praca zachodzić będzie</w:t>
      </w:r>
      <w:r w:rsidRPr="005B4F48">
        <w:rPr>
          <w:rFonts w:ascii="Times New Roman" w:hAnsi="Times New Roman" w:cs="Times New Roman"/>
          <w:color w:val="auto"/>
        </w:rPr>
        <w:t xml:space="preserve"> przede wszystkim </w:t>
      </w:r>
      <w:r>
        <w:rPr>
          <w:rFonts w:ascii="Times New Roman" w:hAnsi="Times New Roman" w:cs="Times New Roman"/>
          <w:color w:val="auto"/>
        </w:rPr>
        <w:t>w rozproszeniu</w:t>
      </w:r>
      <w:r w:rsidRPr="005B4F48">
        <w:rPr>
          <w:rFonts w:ascii="Times New Roman" w:hAnsi="Times New Roman" w:cs="Times New Roman"/>
          <w:color w:val="auto"/>
        </w:rPr>
        <w:t>, komunikacja m</w:t>
      </w:r>
      <w:r>
        <w:rPr>
          <w:rFonts w:ascii="Times New Roman" w:hAnsi="Times New Roman" w:cs="Times New Roman"/>
          <w:color w:val="auto"/>
        </w:rPr>
        <w:t>iędzy członkami zespołu odbywać</w:t>
      </w:r>
      <w:r w:rsidRPr="005B4F48">
        <w:rPr>
          <w:rFonts w:ascii="Times New Roman" w:hAnsi="Times New Roman" w:cs="Times New Roman"/>
          <w:color w:val="auto"/>
        </w:rPr>
        <w:t xml:space="preserve"> się </w:t>
      </w:r>
      <w:r>
        <w:rPr>
          <w:rFonts w:ascii="Times New Roman" w:hAnsi="Times New Roman" w:cs="Times New Roman"/>
          <w:color w:val="auto"/>
        </w:rPr>
        <w:t xml:space="preserve">będzie </w:t>
      </w:r>
      <w:r w:rsidRPr="005B4F48">
        <w:rPr>
          <w:rFonts w:ascii="Times New Roman" w:hAnsi="Times New Roman" w:cs="Times New Roman"/>
          <w:color w:val="auto"/>
        </w:rPr>
        <w:t xml:space="preserve">w sposób </w:t>
      </w:r>
      <w:r>
        <w:rPr>
          <w:rFonts w:ascii="Times New Roman" w:hAnsi="Times New Roman" w:cs="Times New Roman"/>
          <w:color w:val="auto"/>
        </w:rPr>
        <w:t xml:space="preserve">pośredni – z użyciem </w:t>
      </w:r>
      <w:r w:rsidRPr="005B4F48">
        <w:rPr>
          <w:rFonts w:ascii="Times New Roman" w:hAnsi="Times New Roman" w:cs="Times New Roman"/>
          <w:color w:val="auto"/>
        </w:rPr>
        <w:t xml:space="preserve">portalu </w:t>
      </w:r>
      <w:r w:rsidRPr="005B4F48">
        <w:rPr>
          <w:rFonts w:ascii="Times New Roman" w:hAnsi="Times New Roman" w:cs="Times New Roman"/>
          <w:color w:val="auto"/>
        </w:rPr>
        <w:lastRenderedPageBreak/>
        <w:t>społecznościowego Facebook</w:t>
      </w:r>
      <w:r>
        <w:rPr>
          <w:rFonts w:ascii="Times New Roman" w:hAnsi="Times New Roman" w:cs="Times New Roman"/>
          <w:color w:val="auto"/>
        </w:rPr>
        <w:t>, narzędzia Skype</w:t>
      </w:r>
      <w:r w:rsidRPr="005B4F48">
        <w:rPr>
          <w:rFonts w:ascii="Times New Roman" w:hAnsi="Times New Roman" w:cs="Times New Roman"/>
          <w:color w:val="auto"/>
        </w:rPr>
        <w:t xml:space="preserve"> oraz poczty e-mail. </w:t>
      </w:r>
      <w:r>
        <w:rPr>
          <w:rFonts w:ascii="Times New Roman" w:hAnsi="Times New Roman" w:cs="Times New Roman"/>
          <w:color w:val="auto"/>
        </w:rPr>
        <w:t>Zespół planuje także bezpośrednią komunikację na uczelni.</w:t>
      </w:r>
    </w:p>
    <w:p w:rsidR="004953B7" w:rsidRPr="005B4F48" w:rsidRDefault="004953B7" w:rsidP="00B5020E">
      <w:pPr>
        <w:pStyle w:val="Default"/>
        <w:spacing w:line="276" w:lineRule="auto"/>
        <w:ind w:firstLine="567"/>
        <w:rPr>
          <w:rFonts w:ascii="Times New Roman" w:hAnsi="Times New Roman" w:cs="Times New Roman"/>
          <w:color w:val="auto"/>
        </w:rPr>
      </w:pPr>
    </w:p>
    <w:p w:rsidR="00E85D25" w:rsidRDefault="00E85D25" w:rsidP="00B5020E">
      <w:pPr>
        <w:spacing w:line="276" w:lineRule="auto"/>
        <w:rPr>
          <w:lang w:val="pl-PL"/>
        </w:rPr>
      </w:pPr>
      <w:r>
        <w:rPr>
          <w:lang w:val="pl-PL"/>
        </w:rPr>
        <w:t>Dane kontaktowe:</w:t>
      </w:r>
    </w:p>
    <w:p w:rsidR="00E85D25" w:rsidRDefault="00E85D25" w:rsidP="00B5020E">
      <w:pPr>
        <w:numPr>
          <w:ilvl w:val="0"/>
          <w:numId w:val="1"/>
        </w:numPr>
        <w:spacing w:line="276" w:lineRule="auto"/>
        <w:rPr>
          <w:lang w:val="pl-PL"/>
        </w:rPr>
      </w:pPr>
      <w:r>
        <w:rPr>
          <w:lang w:val="pl-PL"/>
        </w:rPr>
        <w:t xml:space="preserve">Natalia Niewdzięczna – </w:t>
      </w:r>
      <w:hyperlink r:id="rId8" w:history="1">
        <w:r w:rsidRPr="00EF5888">
          <w:rPr>
            <w:rStyle w:val="Hipercze"/>
            <w:lang w:val="pl-PL"/>
          </w:rPr>
          <w:t>natniewd@student.pg.gda.pl</w:t>
        </w:r>
      </w:hyperlink>
    </w:p>
    <w:p w:rsidR="00E85D25" w:rsidRDefault="00E85D25" w:rsidP="00B5020E">
      <w:pPr>
        <w:numPr>
          <w:ilvl w:val="0"/>
          <w:numId w:val="1"/>
        </w:numPr>
        <w:spacing w:line="276" w:lineRule="auto"/>
        <w:rPr>
          <w:lang w:val="pl-PL"/>
        </w:rPr>
      </w:pPr>
      <w:r>
        <w:rPr>
          <w:lang w:val="pl-PL"/>
        </w:rPr>
        <w:t xml:space="preserve">Wadim Sokołowski – </w:t>
      </w:r>
      <w:hyperlink r:id="rId9" w:history="1">
        <w:r w:rsidRPr="00EF5888">
          <w:rPr>
            <w:rStyle w:val="Hipercze"/>
            <w:lang w:val="pl-PL"/>
          </w:rPr>
          <w:t>wadsokol@student.pg.gda.pl</w:t>
        </w:r>
      </w:hyperlink>
    </w:p>
    <w:p w:rsidR="00E85D25" w:rsidRDefault="00E85D25" w:rsidP="00B5020E">
      <w:pPr>
        <w:numPr>
          <w:ilvl w:val="0"/>
          <w:numId w:val="1"/>
        </w:numPr>
        <w:spacing w:line="276" w:lineRule="auto"/>
        <w:rPr>
          <w:lang w:val="pl-PL"/>
        </w:rPr>
      </w:pPr>
      <w:r>
        <w:rPr>
          <w:lang w:val="pl-PL"/>
        </w:rPr>
        <w:t xml:space="preserve">Przemysław Studziński - </w:t>
      </w:r>
      <w:hyperlink r:id="rId10" w:history="1">
        <w:r w:rsidRPr="00EF5888">
          <w:rPr>
            <w:rStyle w:val="Hipercze"/>
            <w:lang w:val="pl-PL"/>
          </w:rPr>
          <w:t>przstudz@student.pg.gda.pl</w:t>
        </w:r>
      </w:hyperlink>
    </w:p>
    <w:p w:rsidR="00E85D25" w:rsidRDefault="00E85D25" w:rsidP="00E85D25">
      <w:pPr>
        <w:ind w:left="1287" w:firstLine="0"/>
        <w:rPr>
          <w:lang w:val="pl-PL"/>
        </w:rPr>
      </w:pPr>
    </w:p>
    <w:p w:rsidR="00A6432D" w:rsidRDefault="00A6432D" w:rsidP="00A6432D">
      <w:pPr>
        <w:pStyle w:val="Nagwek2"/>
        <w:rPr>
          <w:lang w:val="pl-PL"/>
        </w:rPr>
      </w:pPr>
      <w:r>
        <w:rPr>
          <w:lang w:val="pl-PL"/>
        </w:rPr>
        <w:t>Komunikacja zewnętrzna</w:t>
      </w:r>
    </w:p>
    <w:p w:rsidR="00095A1D" w:rsidRDefault="004953B7" w:rsidP="002B6765">
      <w:pPr>
        <w:spacing w:line="276" w:lineRule="auto"/>
        <w:rPr>
          <w:lang w:val="pl-PL"/>
        </w:rPr>
      </w:pPr>
      <w:r w:rsidRPr="005B4F48">
        <w:rPr>
          <w:lang w:val="pl-PL"/>
        </w:rPr>
        <w:t>Komunikacja z klientem</w:t>
      </w:r>
      <w:r>
        <w:rPr>
          <w:lang w:val="pl-PL"/>
        </w:rPr>
        <w:t xml:space="preserve"> (</w:t>
      </w:r>
      <w:r w:rsidR="00B5020E">
        <w:rPr>
          <w:lang w:val="pl-PL"/>
        </w:rPr>
        <w:t>równocześnie</w:t>
      </w:r>
      <w:r>
        <w:rPr>
          <w:lang w:val="pl-PL"/>
        </w:rPr>
        <w:t xml:space="preserve"> opiekunem projektu), tj. doktorem Michałem Wróblem,</w:t>
      </w:r>
      <w:r w:rsidRPr="005B4F48">
        <w:rPr>
          <w:lang w:val="pl-PL"/>
        </w:rPr>
        <w:t xml:space="preserve"> </w:t>
      </w:r>
      <w:r>
        <w:rPr>
          <w:lang w:val="pl-PL"/>
        </w:rPr>
        <w:t xml:space="preserve">będzie </w:t>
      </w:r>
      <w:r w:rsidRPr="005B4F48">
        <w:rPr>
          <w:lang w:val="pl-PL"/>
        </w:rPr>
        <w:t xml:space="preserve">miała charakter pośredni, poprzez pocztę e-mail. </w:t>
      </w:r>
      <w:r>
        <w:rPr>
          <w:lang w:val="pl-PL"/>
        </w:rPr>
        <w:t>Zamierzone są także bezpośrednie spotkania</w:t>
      </w:r>
      <w:r w:rsidRPr="005B4F48">
        <w:rPr>
          <w:lang w:val="pl-PL"/>
        </w:rPr>
        <w:t xml:space="preserve"> na uczelni, z uprzednim wybraniem</w:t>
      </w:r>
      <w:r>
        <w:rPr>
          <w:lang w:val="pl-PL"/>
        </w:rPr>
        <w:t xml:space="preserve"> dogodnego dla obu stron terminu</w:t>
      </w:r>
      <w:r w:rsidRPr="005B4F48">
        <w:rPr>
          <w:lang w:val="pl-PL"/>
        </w:rPr>
        <w:t>.</w:t>
      </w:r>
    </w:p>
    <w:p w:rsidR="00A6432D" w:rsidRDefault="00A6432D" w:rsidP="00A6432D">
      <w:pPr>
        <w:pStyle w:val="Nagwek1"/>
        <w:rPr>
          <w:lang w:val="pl-PL"/>
        </w:rPr>
      </w:pPr>
      <w:r>
        <w:rPr>
          <w:lang w:val="pl-PL"/>
        </w:rPr>
        <w:t>Wstępny harmonogram</w:t>
      </w:r>
    </w:p>
    <w:p w:rsidR="002B6765" w:rsidRDefault="002B6765" w:rsidP="002B6765">
      <w:pPr>
        <w:rPr>
          <w:lang w:val="pl-PL"/>
        </w:rPr>
      </w:pPr>
      <w:r>
        <w:rPr>
          <w:lang w:val="pl-PL"/>
        </w:rPr>
        <w:t>20.04. – koniec sprintu pierwszego, dostarczenie artefaktów w nim powstałych (wizja systemu, prototyp interfejsu, podstawowe funkcjonalności produktu</w:t>
      </w:r>
      <w:r w:rsidR="00FF69B4">
        <w:rPr>
          <w:lang w:val="pl-PL"/>
        </w:rPr>
        <w:t xml:space="preserve"> </w:t>
      </w:r>
      <w:r w:rsidR="005B6F19">
        <w:rPr>
          <w:lang w:val="pl-PL"/>
        </w:rPr>
        <w:t>(</w:t>
      </w:r>
      <w:r>
        <w:rPr>
          <w:lang w:val="pl-PL"/>
        </w:rPr>
        <w:t>?</w:t>
      </w:r>
      <w:r w:rsidR="005B6F19">
        <w:rPr>
          <w:lang w:val="pl-PL"/>
        </w:rPr>
        <w:t>)</w:t>
      </w:r>
      <w:r>
        <w:rPr>
          <w:lang w:val="pl-PL"/>
        </w:rPr>
        <w:t>)</w:t>
      </w:r>
    </w:p>
    <w:p w:rsidR="00095A1D" w:rsidRDefault="002B6765" w:rsidP="002B6765">
      <w:pPr>
        <w:rPr>
          <w:lang w:val="pl-PL"/>
        </w:rPr>
      </w:pPr>
      <w:r>
        <w:rPr>
          <w:lang w:val="pl-PL"/>
        </w:rPr>
        <w:t>30.06. – koniec sprintu drugiego, dostarczenie produktu poszerzonego o kolejne funkcjonalności</w:t>
      </w:r>
    </w:p>
    <w:bookmarkEnd w:id="1"/>
    <w:p w:rsidR="00DC6E3C" w:rsidRDefault="00A6432D" w:rsidP="00A6432D">
      <w:pPr>
        <w:pStyle w:val="Nagwek1"/>
        <w:rPr>
          <w:lang w:val="pl-PL"/>
        </w:rPr>
      </w:pPr>
      <w:r>
        <w:rPr>
          <w:lang w:val="pl-PL"/>
        </w:rPr>
        <w:t>Zapewnianie jakości</w:t>
      </w:r>
    </w:p>
    <w:p w:rsidR="00095A1D" w:rsidRDefault="00A62538" w:rsidP="002B6765">
      <w:pPr>
        <w:spacing w:line="276" w:lineRule="auto"/>
        <w:rPr>
          <w:lang w:val="pl-PL"/>
        </w:rPr>
      </w:pPr>
      <w:r>
        <w:rPr>
          <w:lang w:val="pl-PL"/>
        </w:rPr>
        <w:t>Planowane jest przeprowadzenie szeregu testów funkcjonalnych, zarówno pozytywnych, jak i negatywnych.</w:t>
      </w:r>
      <w:r w:rsidR="00143928">
        <w:rPr>
          <w:lang w:val="pl-PL"/>
        </w:rPr>
        <w:t xml:space="preserve"> W miarę możliwości zamierza się automatyzację</w:t>
      </w:r>
      <w:r w:rsidR="007C4776">
        <w:rPr>
          <w:lang w:val="pl-PL"/>
        </w:rPr>
        <w:t xml:space="preserve"> poszczególnych przypadków testowych.</w:t>
      </w:r>
      <w:r w:rsidR="00624A29">
        <w:rPr>
          <w:lang w:val="pl-PL"/>
        </w:rPr>
        <w:t xml:space="preserve"> Dodatkowo zostanie zrealizowany przegląd kodu i dokumentacji</w:t>
      </w:r>
      <w:r w:rsidR="00EF565B">
        <w:rPr>
          <w:lang w:val="pl-PL"/>
        </w:rPr>
        <w:t>. Przed wydaniem finalnej wersji, produkt zostanie dostarczony klientowi w celu walidacji poszczególnych funkcjonalności.</w:t>
      </w:r>
    </w:p>
    <w:p w:rsidR="00A6432D" w:rsidRDefault="00A6432D" w:rsidP="00A6432D">
      <w:pPr>
        <w:pStyle w:val="Nagwek1"/>
        <w:rPr>
          <w:lang w:val="pl-PL"/>
        </w:rPr>
      </w:pPr>
      <w:r>
        <w:rPr>
          <w:lang w:val="pl-PL"/>
        </w:rPr>
        <w:t>Ryzyka</w:t>
      </w:r>
    </w:p>
    <w:p w:rsidR="003E1426" w:rsidRDefault="003E1426" w:rsidP="003E1426">
      <w:pPr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>Trudności komunikacyjne</w:t>
      </w:r>
      <w:r w:rsidR="00CA714E">
        <w:rPr>
          <w:lang w:val="pl-PL"/>
        </w:rPr>
        <w:t xml:space="preserve"> </w:t>
      </w:r>
      <w:r>
        <w:rPr>
          <w:lang w:val="pl-PL"/>
        </w:rPr>
        <w:t>– ze względu na inne zobowiązania, członkowie zespołu mogą napotkać komplikacje w komunikacji, a co za tym idzie – w przestrzeganiu harmonogramu. Należy odpowiednio wcześniej wziąć to pod uwagę i należycie wykorzystać dostępny czas. Warto również zadbać o awaryjny kanał komunikacyjny.</w:t>
      </w:r>
    </w:p>
    <w:p w:rsidR="00DC6E3C" w:rsidRDefault="003E1426" w:rsidP="007223ED">
      <w:pPr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 xml:space="preserve">Awarie – należy mieć na uwadze możliwość wystąpienia awarii sprzętu komputerowego. Aby się odpowiednio przed tym zabezpieczyć, powstało zewnętrzne repozytorium przechowujące kod źródłowy i artefakty powstałe w czasie trwania projektu, Każdy z członków zespołu ma obowiązek umieszczać w tym repozytorium </w:t>
      </w:r>
      <w:r w:rsidR="007223ED">
        <w:rPr>
          <w:lang w:val="pl-PL"/>
        </w:rPr>
        <w:t>wyniki swojej danej pracy.</w:t>
      </w:r>
    </w:p>
    <w:p w:rsidR="007223ED" w:rsidRDefault="007223ED" w:rsidP="007223ED">
      <w:pPr>
        <w:numPr>
          <w:ilvl w:val="0"/>
          <w:numId w:val="3"/>
        </w:numPr>
        <w:spacing w:line="276" w:lineRule="auto"/>
        <w:rPr>
          <w:lang w:val="pl-PL"/>
        </w:rPr>
      </w:pPr>
      <w:r>
        <w:rPr>
          <w:lang w:val="pl-PL"/>
        </w:rPr>
        <w:t xml:space="preserve">Zdarzenia losowe – w razie wystąpienia zdarzenia losowego, takiego jak choroba czy nieszczęśliwy wypadek, pozostali członkowie zespołu przejmują obowiązki członka </w:t>
      </w:r>
      <w:r>
        <w:rPr>
          <w:lang w:val="pl-PL"/>
        </w:rPr>
        <w:lastRenderedPageBreak/>
        <w:t>dotkniętego zdarzeniem.</w:t>
      </w:r>
    </w:p>
    <w:p w:rsidR="007223ED" w:rsidRPr="00981E39" w:rsidRDefault="007223ED" w:rsidP="007223ED">
      <w:pPr>
        <w:spacing w:line="276" w:lineRule="auto"/>
        <w:ind w:firstLine="0"/>
        <w:rPr>
          <w:lang w:val="pl-PL"/>
        </w:rPr>
      </w:pPr>
    </w:p>
    <w:sectPr w:rsidR="007223ED" w:rsidRPr="00981E39">
      <w:headerReference w:type="default" r:id="rId11"/>
      <w:footerReference w:type="default" r:id="rId12"/>
      <w:pgSz w:w="11907" w:h="16840" w:code="9"/>
      <w:pgMar w:top="1134" w:right="1134" w:bottom="1134" w:left="1134" w:header="964" w:footer="964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1E8" w:rsidRDefault="001531E8">
      <w:pPr>
        <w:spacing w:after="0"/>
      </w:pPr>
      <w:r>
        <w:separator/>
      </w:r>
    </w:p>
  </w:endnote>
  <w:endnote w:type="continuationSeparator" w:id="0">
    <w:p w:rsidR="001531E8" w:rsidRDefault="001531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E3C" w:rsidRDefault="00DC6E3C">
    <w:pPr>
      <w:pStyle w:val="Stopka"/>
      <w:framePr w:wrap="auto" w:vAnchor="text" w:hAnchor="margin" w:xAlign="center" w:y="1"/>
      <w:widowControl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3735A">
      <w:rPr>
        <w:rStyle w:val="Numerstrony"/>
        <w:noProof/>
      </w:rPr>
      <w:t>1</w:t>
    </w:r>
    <w:r>
      <w:rPr>
        <w:rStyle w:val="Numerstrony"/>
      </w:rPr>
      <w:fldChar w:fldCharType="end"/>
    </w:r>
  </w:p>
  <w:p w:rsidR="00DC6E3C" w:rsidRDefault="00DC6E3C">
    <w:pPr>
      <w:pStyle w:val="Stopka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1E8" w:rsidRDefault="001531E8">
      <w:pPr>
        <w:spacing w:after="0"/>
      </w:pPr>
      <w:r>
        <w:separator/>
      </w:r>
    </w:p>
  </w:footnote>
  <w:footnote w:type="continuationSeparator" w:id="0">
    <w:p w:rsidR="001531E8" w:rsidRDefault="001531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E3C" w:rsidRDefault="00DC6E3C">
    <w:pPr>
      <w:pStyle w:val="Nagwek"/>
      <w:widowControl/>
      <w:pBdr>
        <w:bottom w:val="single" w:sz="6" w:space="1" w:color="auto"/>
      </w:pBdr>
      <w:ind w:right="360"/>
    </w:pPr>
    <w:r>
      <w:tab/>
    </w:r>
    <w:r>
      <w:tab/>
      <w:t xml:space="preserve">    </w:t>
    </w:r>
    <w:ins w:id="2" w:author="Wojciech Kozlowski" w:date="1998-04-03T17:56:00Z">
      <w:r>
        <w:rPr>
          <w:rStyle w:val="Numerstrony"/>
        </w:rPr>
        <w:fldChar w:fldCharType="begin"/>
      </w:r>
      <w:r>
        <w:rPr>
          <w:rStyle w:val="Numerstrony"/>
        </w:rPr>
        <w:instrText xml:space="preserve"> </w:instrText>
      </w:r>
    </w:ins>
    <w:r>
      <w:rPr>
        <w:rStyle w:val="Numerstrony"/>
      </w:rPr>
      <w:instrText>PAGE</w:instrText>
    </w:r>
    <w:ins w:id="3" w:author="Wojciech Kozlowski" w:date="1998-04-03T17:56:00Z">
      <w:r>
        <w:rPr>
          <w:rStyle w:val="Numerstrony"/>
        </w:rPr>
        <w:instrText xml:space="preserve"> </w:instrText>
      </w:r>
      <w:r>
        <w:rPr>
          <w:rStyle w:val="Numerstrony"/>
        </w:rPr>
        <w:fldChar w:fldCharType="separate"/>
      </w:r>
    </w:ins>
    <w:r w:rsidR="0023735A">
      <w:rPr>
        <w:rStyle w:val="Numerstrony"/>
        <w:noProof/>
      </w:rPr>
      <w:t>1</w:t>
    </w:r>
    <w:ins w:id="4" w:author="Wojciech Kozlowski" w:date="1998-04-03T17:56:00Z">
      <w:r>
        <w:rPr>
          <w:rStyle w:val="Numerstrony"/>
        </w:rPr>
        <w:fldChar w:fldCharType="end"/>
      </w:r>
    </w:ins>
  </w:p>
  <w:p w:rsidR="00DC6E3C" w:rsidRDefault="00DC6E3C">
    <w:pPr>
      <w:pStyle w:val="Nagwek"/>
      <w:widowControl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D16CC"/>
    <w:multiLevelType w:val="hybridMultilevel"/>
    <w:tmpl w:val="686E9C2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8E66DA"/>
    <w:multiLevelType w:val="hybridMultilevel"/>
    <w:tmpl w:val="132AB0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EBB098D"/>
    <w:multiLevelType w:val="hybridMultilevel"/>
    <w:tmpl w:val="1ED890D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6E3C"/>
    <w:rsid w:val="000423DA"/>
    <w:rsid w:val="00095A1D"/>
    <w:rsid w:val="001259C1"/>
    <w:rsid w:val="00143928"/>
    <w:rsid w:val="001531E8"/>
    <w:rsid w:val="0015714E"/>
    <w:rsid w:val="0023735A"/>
    <w:rsid w:val="002605A4"/>
    <w:rsid w:val="002926BA"/>
    <w:rsid w:val="002B6765"/>
    <w:rsid w:val="002F05F4"/>
    <w:rsid w:val="0033326C"/>
    <w:rsid w:val="0035523F"/>
    <w:rsid w:val="0035565F"/>
    <w:rsid w:val="003E1426"/>
    <w:rsid w:val="003F0D86"/>
    <w:rsid w:val="003F5B8F"/>
    <w:rsid w:val="004011F2"/>
    <w:rsid w:val="00446B84"/>
    <w:rsid w:val="00463828"/>
    <w:rsid w:val="00471337"/>
    <w:rsid w:val="004953B7"/>
    <w:rsid w:val="004A6FF2"/>
    <w:rsid w:val="004A7135"/>
    <w:rsid w:val="005B4F48"/>
    <w:rsid w:val="005B6F19"/>
    <w:rsid w:val="005E672B"/>
    <w:rsid w:val="005F4972"/>
    <w:rsid w:val="0060110C"/>
    <w:rsid w:val="00624A29"/>
    <w:rsid w:val="006676F0"/>
    <w:rsid w:val="00677DFC"/>
    <w:rsid w:val="006D38A4"/>
    <w:rsid w:val="00702DEA"/>
    <w:rsid w:val="007223ED"/>
    <w:rsid w:val="007728CF"/>
    <w:rsid w:val="007C4776"/>
    <w:rsid w:val="007F48BD"/>
    <w:rsid w:val="009104E5"/>
    <w:rsid w:val="00981E39"/>
    <w:rsid w:val="009D70B1"/>
    <w:rsid w:val="009E6D48"/>
    <w:rsid w:val="00A244BF"/>
    <w:rsid w:val="00A31D5A"/>
    <w:rsid w:val="00A62538"/>
    <w:rsid w:val="00A6432D"/>
    <w:rsid w:val="00A84CD6"/>
    <w:rsid w:val="00AC6857"/>
    <w:rsid w:val="00AF28FD"/>
    <w:rsid w:val="00B145DD"/>
    <w:rsid w:val="00B449FC"/>
    <w:rsid w:val="00B5020E"/>
    <w:rsid w:val="00BB71CB"/>
    <w:rsid w:val="00BE66AA"/>
    <w:rsid w:val="00C0008E"/>
    <w:rsid w:val="00C6764D"/>
    <w:rsid w:val="00C71A1F"/>
    <w:rsid w:val="00CA714E"/>
    <w:rsid w:val="00CC31B5"/>
    <w:rsid w:val="00D0665D"/>
    <w:rsid w:val="00D92FCA"/>
    <w:rsid w:val="00DC6E3C"/>
    <w:rsid w:val="00E85D25"/>
    <w:rsid w:val="00EC0536"/>
    <w:rsid w:val="00EF565B"/>
    <w:rsid w:val="00F66D55"/>
    <w:rsid w:val="00F70624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BA0FF-74E6-4007-ADD6-F4AB8767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autoSpaceDE w:val="0"/>
      <w:autoSpaceDN w:val="0"/>
      <w:spacing w:after="120"/>
      <w:ind w:firstLine="567"/>
      <w:jc w:val="both"/>
    </w:pPr>
    <w:rPr>
      <w:sz w:val="24"/>
      <w:szCs w:val="24"/>
      <w:lang w:val="en-GB"/>
    </w:rPr>
  </w:style>
  <w:style w:type="paragraph" w:styleId="Nagwek1">
    <w:name w:val="heading 1"/>
    <w:basedOn w:val="Normalny"/>
    <w:next w:val="Normalny"/>
    <w:link w:val="Nagwek1Znak"/>
    <w:uiPriority w:val="99"/>
    <w:qFormat/>
    <w:pPr>
      <w:keepNext/>
      <w:spacing w:before="240" w:after="240"/>
      <w:ind w:firstLine="0"/>
      <w:jc w:val="left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pPr>
      <w:keepNext/>
      <w:spacing w:before="240" w:after="240"/>
      <w:ind w:firstLine="0"/>
      <w:jc w:val="left"/>
      <w:outlineLvl w:val="1"/>
    </w:pPr>
    <w:rPr>
      <w:rFonts w:ascii="Arial" w:hAnsi="Arial" w:cs="Arial"/>
      <w:b/>
      <w:bCs/>
      <w:i/>
      <w:iCs/>
    </w:rPr>
  </w:style>
  <w:style w:type="paragraph" w:styleId="Nagwek3">
    <w:name w:val="heading 3"/>
    <w:basedOn w:val="Normalny"/>
    <w:next w:val="Normalny"/>
    <w:link w:val="Nagwek3Znak"/>
    <w:uiPriority w:val="99"/>
    <w:qFormat/>
    <w:pPr>
      <w:keepNext/>
      <w:spacing w:before="240"/>
      <w:ind w:firstLine="0"/>
      <w:jc w:val="left"/>
      <w:outlineLvl w:val="2"/>
    </w:pPr>
    <w:rPr>
      <w:b/>
      <w:bCs/>
    </w:rPr>
  </w:style>
  <w:style w:type="paragraph" w:styleId="Nagwek4">
    <w:name w:val="heading 4"/>
    <w:basedOn w:val="Normalny"/>
    <w:next w:val="Normalny"/>
    <w:link w:val="Nagwek4Znak"/>
    <w:uiPriority w:val="99"/>
    <w:qFormat/>
    <w:pPr>
      <w:keepNext/>
      <w:spacing w:before="240" w:after="60"/>
      <w:ind w:firstLine="0"/>
      <w:jc w:val="left"/>
      <w:outlineLvl w:val="3"/>
    </w:pPr>
    <w:rPr>
      <w:b/>
      <w:bCs/>
      <w:i/>
      <w:iCs/>
    </w:rPr>
  </w:style>
  <w:style w:type="character" w:default="1" w:styleId="Domylnaczcionkaakapitu">
    <w:name w:val="Default Paragraph Font"/>
    <w:uiPriority w:val="99"/>
    <w:semiHidden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Nagwek2Znak">
    <w:name w:val="Nagłówek 2 Znak"/>
    <w:link w:val="Nagwek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Nagwek3Znak">
    <w:name w:val="Nagłówek 3 Znak"/>
    <w:link w:val="Nagwek3"/>
    <w:uiPriority w:val="9"/>
    <w:semiHidden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Spistreci1">
    <w:name w:val="toc 1"/>
    <w:basedOn w:val="Normalny"/>
    <w:next w:val="Normalny"/>
    <w:autoRedefine/>
    <w:uiPriority w:val="99"/>
    <w:semiHidden/>
    <w:pPr>
      <w:widowControl/>
      <w:tabs>
        <w:tab w:val="right" w:pos="9639"/>
      </w:tabs>
      <w:spacing w:before="240" w:after="0"/>
      <w:ind w:left="142" w:hanging="142"/>
      <w:jc w:val="left"/>
    </w:pPr>
    <w:rPr>
      <w:rFonts w:ascii="Arial" w:hAnsi="Arial" w:cs="Arial"/>
      <w:b/>
      <w:bCs/>
    </w:rPr>
  </w:style>
  <w:style w:type="paragraph" w:styleId="Spistreci2">
    <w:name w:val="toc 2"/>
    <w:basedOn w:val="Normalny"/>
    <w:next w:val="Normalny"/>
    <w:autoRedefine/>
    <w:uiPriority w:val="99"/>
    <w:semiHidden/>
    <w:pPr>
      <w:tabs>
        <w:tab w:val="right" w:pos="9639"/>
      </w:tabs>
      <w:spacing w:before="60" w:after="0"/>
      <w:ind w:left="198" w:firstLine="0"/>
      <w:jc w:val="left"/>
    </w:pPr>
    <w:rPr>
      <w:b/>
      <w:bCs/>
      <w:sz w:val="16"/>
      <w:szCs w:val="16"/>
    </w:rPr>
  </w:style>
  <w:style w:type="paragraph" w:styleId="Spistreci3">
    <w:name w:val="toc 3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400" w:firstLine="0"/>
      <w:jc w:val="left"/>
    </w:pPr>
    <w:rPr>
      <w:sz w:val="16"/>
      <w:szCs w:val="16"/>
    </w:rPr>
  </w:style>
  <w:style w:type="paragraph" w:styleId="Spistreci4">
    <w:name w:val="toc 4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600" w:firstLine="0"/>
      <w:jc w:val="left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800" w:firstLine="0"/>
      <w:jc w:val="left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000" w:firstLine="0"/>
      <w:jc w:val="left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200" w:firstLine="0"/>
      <w:jc w:val="left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400" w:firstLine="0"/>
      <w:jc w:val="left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99"/>
    <w:semiHidden/>
    <w:pPr>
      <w:tabs>
        <w:tab w:val="right" w:pos="9639"/>
      </w:tabs>
      <w:spacing w:after="0"/>
      <w:ind w:left="1600" w:firstLine="0"/>
      <w:jc w:val="left"/>
    </w:pPr>
    <w:rPr>
      <w:sz w:val="20"/>
      <w:szCs w:val="20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basedOn w:val="Domylnaczcionkaakapitu"/>
    <w:uiPriority w:val="99"/>
  </w:style>
  <w:style w:type="paragraph" w:customStyle="1" w:styleId="Figure">
    <w:name w:val="Figure"/>
    <w:basedOn w:val="Normalny"/>
    <w:next w:val="Legenda"/>
    <w:uiPriority w:val="99"/>
    <w:pPr>
      <w:keepNext/>
      <w:spacing w:after="0"/>
      <w:ind w:firstLine="0"/>
      <w:jc w:val="center"/>
    </w:pPr>
    <w:rPr>
      <w:sz w:val="20"/>
      <w:szCs w:val="20"/>
    </w:rPr>
  </w:style>
  <w:style w:type="paragraph" w:styleId="Legenda">
    <w:name w:val="caption"/>
    <w:basedOn w:val="Normalny"/>
    <w:next w:val="Normalny"/>
    <w:uiPriority w:val="99"/>
    <w:qFormat/>
    <w:pPr>
      <w:spacing w:before="120"/>
      <w:ind w:firstLine="0"/>
      <w:jc w:val="center"/>
    </w:pPr>
    <w:rPr>
      <w:b/>
      <w:bCs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pPr>
      <w:spacing w:after="0"/>
      <w:ind w:firstLine="0"/>
      <w:jc w:val="left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Pr>
      <w:sz w:val="20"/>
      <w:szCs w:val="20"/>
      <w:lang w:val="en-GB"/>
    </w:rPr>
  </w:style>
  <w:style w:type="paragraph" w:styleId="Stopka">
    <w:name w:val="footer"/>
    <w:basedOn w:val="Normalny"/>
    <w:link w:val="StopkaZnak"/>
    <w:uiPriority w:val="99"/>
    <w:pPr>
      <w:tabs>
        <w:tab w:val="center" w:pos="4320"/>
        <w:tab w:val="right" w:pos="8640"/>
      </w:tabs>
      <w:spacing w:after="0"/>
      <w:ind w:firstLine="0"/>
      <w:jc w:val="left"/>
    </w:pPr>
    <w:rPr>
      <w:sz w:val="20"/>
      <w:szCs w:val="20"/>
    </w:rPr>
  </w:style>
  <w:style w:type="character" w:customStyle="1" w:styleId="StopkaZnak">
    <w:name w:val="Stopka Znak"/>
    <w:link w:val="Stopka"/>
    <w:uiPriority w:val="99"/>
    <w:semiHidden/>
    <w:rPr>
      <w:sz w:val="24"/>
      <w:szCs w:val="24"/>
      <w:lang w:val="en-GB"/>
    </w:rPr>
  </w:style>
  <w:style w:type="paragraph" w:styleId="Nagwek">
    <w:name w:val="header"/>
    <w:basedOn w:val="Normalny"/>
    <w:link w:val="NagwekZnak"/>
    <w:uiPriority w:val="99"/>
    <w:pPr>
      <w:tabs>
        <w:tab w:val="center" w:pos="4320"/>
        <w:tab w:val="right" w:pos="8640"/>
      </w:tabs>
      <w:spacing w:after="0"/>
      <w:ind w:firstLine="0"/>
      <w:jc w:val="left"/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semiHidden/>
    <w:rPr>
      <w:sz w:val="24"/>
      <w:szCs w:val="24"/>
      <w:lang w:val="en-GB"/>
    </w:rPr>
  </w:style>
  <w:style w:type="paragraph" w:customStyle="1" w:styleId="Default">
    <w:name w:val="Default"/>
    <w:rsid w:val="005B4F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uiPriority w:val="99"/>
    <w:unhideWhenUsed/>
    <w:rsid w:val="00E85D25"/>
    <w:rPr>
      <w:color w:val="0563C1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735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23735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niewd@student.pg.gda.p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rzstudz@student.pg.gda.p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dsokol@student.pg.gda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DDCD1-8CEF-4B27-A482-8801AD27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912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PROJECT NAME</vt:lpstr>
    </vt:vector>
  </TitlesOfParts>
  <Company>PG-KZI</Company>
  <LinksUpToDate>false</LinksUpToDate>
  <CharactersWithSpaces>6377</CharactersWithSpaces>
  <SharedDoc>false</SharedDoc>
  <HLinks>
    <vt:vector size="18" baseType="variant">
      <vt:variant>
        <vt:i4>7929927</vt:i4>
      </vt:variant>
      <vt:variant>
        <vt:i4>6</vt:i4>
      </vt:variant>
      <vt:variant>
        <vt:i4>0</vt:i4>
      </vt:variant>
      <vt:variant>
        <vt:i4>5</vt:i4>
      </vt:variant>
      <vt:variant>
        <vt:lpwstr>mailto:przstudz@student.pg.gda.pl</vt:lpwstr>
      </vt:variant>
      <vt:variant>
        <vt:lpwstr/>
      </vt:variant>
      <vt:variant>
        <vt:i4>7340124</vt:i4>
      </vt:variant>
      <vt:variant>
        <vt:i4>3</vt:i4>
      </vt:variant>
      <vt:variant>
        <vt:i4>0</vt:i4>
      </vt:variant>
      <vt:variant>
        <vt:i4>5</vt:i4>
      </vt:variant>
      <vt:variant>
        <vt:lpwstr>mailto:wadsokol@student.pg.gda.pl</vt:lpwstr>
      </vt:variant>
      <vt:variant>
        <vt:lpwstr/>
      </vt:variant>
      <vt:variant>
        <vt:i4>6750279</vt:i4>
      </vt:variant>
      <vt:variant>
        <vt:i4>0</vt:i4>
      </vt:variant>
      <vt:variant>
        <vt:i4>0</vt:i4>
      </vt:variant>
      <vt:variant>
        <vt:i4>5</vt:i4>
      </vt:variant>
      <vt:variant>
        <vt:lpwstr>mailto:natniewd@student.pg.gda.pl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annab</dc:creator>
  <cp:keywords/>
  <cp:lastModifiedBy>pan sokol</cp:lastModifiedBy>
  <cp:revision>2</cp:revision>
  <cp:lastPrinted>2017-04-09T19:11:00Z</cp:lastPrinted>
  <dcterms:created xsi:type="dcterms:W3CDTF">2017-04-09T19:12:00Z</dcterms:created>
  <dcterms:modified xsi:type="dcterms:W3CDTF">2017-04-09T19:12:00Z</dcterms:modified>
</cp:coreProperties>
</file>